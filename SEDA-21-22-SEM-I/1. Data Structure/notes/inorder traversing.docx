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269" w:rsidRPr="007C7269" w:rsidRDefault="007C7269" w:rsidP="007C7269">
      <w:pPr>
        <w:shd w:val="clear" w:color="auto" w:fill="FFFFFF"/>
        <w:spacing w:before="301" w:after="125" w:line="240" w:lineRule="auto"/>
        <w:textAlignment w:val="baseline"/>
        <w:outlineLvl w:val="2"/>
        <w:rPr>
          <w:rFonts w:ascii="Poppins" w:eastAsia="Times New Roman" w:hAnsi="Poppins" w:cs="Times New Roman"/>
          <w:b/>
          <w:bCs/>
          <w:color w:val="333333"/>
          <w:sz w:val="28"/>
          <w:szCs w:val="28"/>
        </w:rPr>
      </w:pPr>
      <w:r w:rsidRPr="007C7269">
        <w:rPr>
          <w:rFonts w:ascii="Poppins" w:eastAsia="Times New Roman" w:hAnsi="Poppins" w:cs="Times New Roman"/>
          <w:b/>
          <w:bCs/>
          <w:color w:val="333333"/>
          <w:sz w:val="28"/>
          <w:szCs w:val="28"/>
        </w:rPr>
        <w:t xml:space="preserve">In-order Traversal </w:t>
      </w:r>
      <w:proofErr w:type="gramStart"/>
      <w:r w:rsidRPr="007C7269">
        <w:rPr>
          <w:rFonts w:ascii="Poppins" w:eastAsia="Times New Roman" w:hAnsi="Poppins" w:cs="Times New Roman"/>
          <w:b/>
          <w:bCs/>
          <w:color w:val="333333"/>
          <w:sz w:val="28"/>
          <w:szCs w:val="28"/>
        </w:rPr>
        <w:t>Without</w:t>
      </w:r>
      <w:proofErr w:type="gramEnd"/>
      <w:r w:rsidRPr="007C7269">
        <w:rPr>
          <w:rFonts w:ascii="Poppins" w:eastAsia="Times New Roman" w:hAnsi="Poppins" w:cs="Times New Roman"/>
          <w:b/>
          <w:bCs/>
          <w:color w:val="333333"/>
          <w:sz w:val="28"/>
          <w:szCs w:val="28"/>
        </w:rPr>
        <w:t xml:space="preserve"> Recursion</w:t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The following operations are performed to traverse a binary tree in in-order using a stack:</w:t>
      </w:r>
    </w:p>
    <w:p w:rsidR="007C7269" w:rsidRPr="007C7269" w:rsidRDefault="007C7269" w:rsidP="007C7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C7269">
        <w:rPr>
          <w:rFonts w:ascii="inherit" w:eastAsia="Times New Roman" w:hAnsi="inherit" w:cs="Times New Roman"/>
          <w:sz w:val="20"/>
          <w:szCs w:val="20"/>
        </w:rPr>
        <w:t>Start from the root, call it PTR.</w:t>
      </w:r>
    </w:p>
    <w:p w:rsidR="007C7269" w:rsidRPr="007C7269" w:rsidRDefault="007C7269" w:rsidP="007C7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C7269">
        <w:rPr>
          <w:rFonts w:ascii="inherit" w:eastAsia="Times New Roman" w:hAnsi="inherit" w:cs="Times New Roman"/>
          <w:sz w:val="20"/>
          <w:szCs w:val="20"/>
        </w:rPr>
        <w:t>Push PTR onto stack if PTR is not NULL.</w:t>
      </w:r>
    </w:p>
    <w:p w:rsidR="007C7269" w:rsidRPr="007C7269" w:rsidRDefault="007C7269" w:rsidP="007C7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C7269">
        <w:rPr>
          <w:rFonts w:ascii="inherit" w:eastAsia="Times New Roman" w:hAnsi="inherit" w:cs="Times New Roman"/>
          <w:sz w:val="20"/>
          <w:szCs w:val="20"/>
        </w:rPr>
        <w:t>Move to left of PTR and repeat step 2.</w:t>
      </w:r>
    </w:p>
    <w:p w:rsidR="007C7269" w:rsidRPr="007C7269" w:rsidRDefault="007C7269" w:rsidP="007C7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C7269">
        <w:rPr>
          <w:rFonts w:ascii="inherit" w:eastAsia="Times New Roman" w:hAnsi="inherit" w:cs="Times New Roman"/>
          <w:sz w:val="20"/>
          <w:szCs w:val="20"/>
        </w:rPr>
        <w:t xml:space="preserve">If PTR is NULL and stack is not empty, then </w:t>
      </w:r>
      <w:proofErr w:type="gramStart"/>
      <w:r w:rsidRPr="007C7269">
        <w:rPr>
          <w:rFonts w:ascii="inherit" w:eastAsia="Times New Roman" w:hAnsi="inherit" w:cs="Times New Roman"/>
          <w:sz w:val="20"/>
          <w:szCs w:val="20"/>
        </w:rPr>
        <w:t>Pop</w:t>
      </w:r>
      <w:proofErr w:type="gramEnd"/>
      <w:r w:rsidRPr="007C7269">
        <w:rPr>
          <w:rFonts w:ascii="inherit" w:eastAsia="Times New Roman" w:hAnsi="inherit" w:cs="Times New Roman"/>
          <w:sz w:val="20"/>
          <w:szCs w:val="20"/>
        </w:rPr>
        <w:t xml:space="preserve"> element from stack and set as PTR.</w:t>
      </w:r>
    </w:p>
    <w:p w:rsidR="007C7269" w:rsidRPr="007C7269" w:rsidRDefault="007C7269" w:rsidP="007C72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50"/>
        <w:textAlignment w:val="baseline"/>
        <w:rPr>
          <w:rFonts w:ascii="inherit" w:eastAsia="Times New Roman" w:hAnsi="inherit" w:cs="Times New Roman"/>
          <w:sz w:val="20"/>
          <w:szCs w:val="20"/>
        </w:rPr>
      </w:pPr>
      <w:r w:rsidRPr="007C7269">
        <w:rPr>
          <w:rFonts w:ascii="inherit" w:eastAsia="Times New Roman" w:hAnsi="inherit" w:cs="Times New Roman"/>
          <w:sz w:val="20"/>
          <w:szCs w:val="20"/>
        </w:rPr>
        <w:t xml:space="preserve">Process PTR and move to right of </w:t>
      </w:r>
      <w:proofErr w:type="gramStart"/>
      <w:r w:rsidRPr="007C7269">
        <w:rPr>
          <w:rFonts w:ascii="inherit" w:eastAsia="Times New Roman" w:hAnsi="inherit" w:cs="Times New Roman"/>
          <w:sz w:val="20"/>
          <w:szCs w:val="20"/>
        </w:rPr>
        <w:t>PTR ,</w:t>
      </w:r>
      <w:proofErr w:type="gramEnd"/>
      <w:r w:rsidRPr="007C7269">
        <w:rPr>
          <w:rFonts w:ascii="inherit" w:eastAsia="Times New Roman" w:hAnsi="inherit" w:cs="Times New Roman"/>
          <w:sz w:val="20"/>
          <w:szCs w:val="20"/>
        </w:rPr>
        <w:t xml:space="preserve"> go to step 2.</w:t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Consider the following tree.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1" name="Picture 1" descr="in order traversal using stack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 order traversal using stack exampl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Start with node 4 and call it PTR. Since PTR is not NULL, PUSH it onto the stack.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2" name="Picture 2" descr="in order traversal using stack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 order traversal using stack exampl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Move to the left of node 4. Now PTR is node 7, which is not NULL. So PUSH it onto the stack.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lastRenderedPageBreak/>
        <w:drawing>
          <wp:inline distT="0" distB="0" distL="0" distR="0">
            <wp:extent cx="4301490" cy="2099310"/>
            <wp:effectExtent l="19050" t="0" r="3810" b="0"/>
            <wp:docPr id="3" name="Picture 3" descr="in order traversal using stack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order traversal using stack exampl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Again, move to the left of node 7. Now PTR is node 8, which is not NULL. So PUSH it onto the stack.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4" name="Picture 4" descr="in order traversal using stack examp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 order traversal using stack exampl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When we move again to the left of node 8, PTR becomes NULL. So POP 8 from the stack. Process PTR (8).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5" name="Picture 5" descr="in order traversal using stack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 order traversal using stack exampl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 xml:space="preserve">Move to the right child of </w:t>
      </w:r>
      <w:proofErr w:type="gramStart"/>
      <w:r w:rsidRPr="007C7269">
        <w:rPr>
          <w:rFonts w:ascii="Poppins" w:eastAsia="Times New Roman" w:hAnsi="Poppins" w:cs="Times New Roman"/>
          <w:sz w:val="20"/>
          <w:szCs w:val="20"/>
        </w:rPr>
        <w:t>PTR(</w:t>
      </w:r>
      <w:proofErr w:type="gramEnd"/>
      <w:r w:rsidRPr="007C7269">
        <w:rPr>
          <w:rFonts w:ascii="Poppins" w:eastAsia="Times New Roman" w:hAnsi="Poppins" w:cs="Times New Roman"/>
          <w:sz w:val="20"/>
          <w:szCs w:val="20"/>
        </w:rPr>
        <w:t>8), which is NULL. So POP 7 from the stack and process it. Now PTR points to 7.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lastRenderedPageBreak/>
        <w:drawing>
          <wp:inline distT="0" distB="0" distL="0" distR="0">
            <wp:extent cx="4301490" cy="2099310"/>
            <wp:effectExtent l="19050" t="0" r="3810" b="0"/>
            <wp:docPr id="6" name="Picture 6" descr="in order traversal using stack exampl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 order traversal using stack exampl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 xml:space="preserve">Move to the right </w:t>
      </w:r>
      <w:proofErr w:type="gramStart"/>
      <w:r w:rsidRPr="007C7269">
        <w:rPr>
          <w:rFonts w:ascii="Poppins" w:eastAsia="Times New Roman" w:hAnsi="Poppins" w:cs="Times New Roman"/>
          <w:sz w:val="20"/>
          <w:szCs w:val="20"/>
        </w:rPr>
        <w:t>child(</w:t>
      </w:r>
      <w:proofErr w:type="gramEnd"/>
      <w:r w:rsidRPr="007C7269">
        <w:rPr>
          <w:rFonts w:ascii="Poppins" w:eastAsia="Times New Roman" w:hAnsi="Poppins" w:cs="Times New Roman"/>
          <w:sz w:val="20"/>
          <w:szCs w:val="20"/>
        </w:rPr>
        <w:t>13) of PTR and PUSH it onto the stack.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7" name="Picture 7" descr="in order traversal using stack exampl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 order traversal using stack exampl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Move to the left of node 13, which is NULL. So POP 13 from the stack and process it.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8" name="Picture 8" descr="in order traversal using stack example 8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 order traversal using stack example 8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Since node 13 don’t have any right child, POP 4 from the stack and process it. Now PTR points to node 4.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lastRenderedPageBreak/>
        <w:drawing>
          <wp:inline distT="0" distB="0" distL="0" distR="0">
            <wp:extent cx="4301490" cy="2099310"/>
            <wp:effectExtent l="19050" t="0" r="3810" b="0"/>
            <wp:docPr id="9" name="Picture 9" descr="in order traversal using stack example 9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 order traversal using stack example 9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rFonts w:ascii="Poppins" w:eastAsia="Times New Roman" w:hAnsi="Poppins" w:cs="Times New Roman"/>
          <w:sz w:val="20"/>
          <w:szCs w:val="20"/>
        </w:rPr>
      </w:pPr>
      <w:r w:rsidRPr="007C7269">
        <w:rPr>
          <w:rFonts w:ascii="Poppins" w:eastAsia="Times New Roman" w:hAnsi="Poppins" w:cs="Times New Roman"/>
          <w:sz w:val="20"/>
          <w:szCs w:val="20"/>
        </w:rPr>
        <w:t>Move to the right of node 4 and put it on to the stack. Now PTR points to node 18.</w:t>
      </w:r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0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10" name="Picture 10" descr="in order traversal using stack exampl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 order traversal using stack exampl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ins w:id="1" w:author="Unknown"/>
          <w:rFonts w:ascii="Poppins" w:eastAsia="Times New Roman" w:hAnsi="Poppins" w:cs="Times New Roman"/>
          <w:sz w:val="20"/>
          <w:szCs w:val="20"/>
        </w:rPr>
      </w:pPr>
      <w:ins w:id="2" w:author="Unknown">
        <w:r w:rsidRPr="007C7269">
          <w:rPr>
            <w:rFonts w:ascii="Poppins" w:eastAsia="Times New Roman" w:hAnsi="Poppins" w:cs="Times New Roman"/>
            <w:sz w:val="20"/>
            <w:szCs w:val="20"/>
          </w:rPr>
          <w:t xml:space="preserve">Move to the </w:t>
        </w:r>
        <w:proofErr w:type="gramStart"/>
        <w:r w:rsidRPr="007C7269">
          <w:rPr>
            <w:rFonts w:ascii="Poppins" w:eastAsia="Times New Roman" w:hAnsi="Poppins" w:cs="Times New Roman"/>
            <w:sz w:val="20"/>
            <w:szCs w:val="20"/>
          </w:rPr>
          <w:t>left(</w:t>
        </w:r>
        <w:proofErr w:type="gramEnd"/>
        <w:r w:rsidRPr="007C7269">
          <w:rPr>
            <w:rFonts w:ascii="Poppins" w:eastAsia="Times New Roman" w:hAnsi="Poppins" w:cs="Times New Roman"/>
            <w:sz w:val="20"/>
            <w:szCs w:val="20"/>
          </w:rPr>
          <w:t>5) child of 18 and put it onto the stack. Now PTR points to node 5.</w:t>
        </w:r>
      </w:ins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3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11" name="Picture 11" descr="in order traversal using stack exampl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 order traversal using stack exampl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ins w:id="4" w:author="Unknown"/>
          <w:rFonts w:ascii="Poppins" w:eastAsia="Times New Roman" w:hAnsi="Poppins" w:cs="Times New Roman"/>
          <w:sz w:val="20"/>
          <w:szCs w:val="20"/>
        </w:rPr>
      </w:pPr>
      <w:ins w:id="5" w:author="Unknown">
        <w:r w:rsidRPr="007C7269">
          <w:rPr>
            <w:rFonts w:ascii="Poppins" w:eastAsia="Times New Roman" w:hAnsi="Poppins" w:cs="Times New Roman"/>
            <w:sz w:val="20"/>
            <w:szCs w:val="20"/>
          </w:rPr>
          <w:t>Move to the left of node 5, which is NULL. So POP 5 from the stack and process it.</w:t>
        </w:r>
      </w:ins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6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lastRenderedPageBreak/>
        <w:drawing>
          <wp:inline distT="0" distB="0" distL="0" distR="0">
            <wp:extent cx="4301490" cy="2099310"/>
            <wp:effectExtent l="19050" t="0" r="3810" b="0"/>
            <wp:docPr id="12" name="Picture 12" descr="in order traversal using stack exampl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 order traversal using stack exampl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ins w:id="7" w:author="Unknown"/>
          <w:rFonts w:ascii="Poppins" w:eastAsia="Times New Roman" w:hAnsi="Poppins" w:cs="Times New Roman"/>
          <w:sz w:val="20"/>
          <w:szCs w:val="20"/>
        </w:rPr>
      </w:pPr>
      <w:ins w:id="8" w:author="Unknown">
        <w:r w:rsidRPr="007C7269">
          <w:rPr>
            <w:rFonts w:ascii="Poppins" w:eastAsia="Times New Roman" w:hAnsi="Poppins" w:cs="Times New Roman"/>
            <w:sz w:val="20"/>
            <w:szCs w:val="20"/>
          </w:rPr>
          <w:t>Now, move to the right of node 5, which is NULL. So POP 18 from the stack and process it.</w:t>
        </w:r>
      </w:ins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9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13" name="Picture 13" descr="in order traversal using stack example 13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 order traversal using stack example 13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ins w:id="10" w:author="Unknown"/>
          <w:rFonts w:ascii="Poppins" w:eastAsia="Times New Roman" w:hAnsi="Poppins" w:cs="Times New Roman"/>
          <w:sz w:val="20"/>
          <w:szCs w:val="20"/>
        </w:rPr>
      </w:pPr>
      <w:ins w:id="11" w:author="Unknown">
        <w:r w:rsidRPr="007C7269">
          <w:rPr>
            <w:rFonts w:ascii="Poppins" w:eastAsia="Times New Roman" w:hAnsi="Poppins" w:cs="Times New Roman"/>
            <w:sz w:val="20"/>
            <w:szCs w:val="20"/>
          </w:rPr>
          <w:t xml:space="preserve">Move to the </w:t>
        </w:r>
        <w:proofErr w:type="gramStart"/>
        <w:r w:rsidRPr="007C7269">
          <w:rPr>
            <w:rFonts w:ascii="Poppins" w:eastAsia="Times New Roman" w:hAnsi="Poppins" w:cs="Times New Roman"/>
            <w:sz w:val="20"/>
            <w:szCs w:val="20"/>
          </w:rPr>
          <w:t>right(</w:t>
        </w:r>
        <w:proofErr w:type="gramEnd"/>
        <w:r w:rsidRPr="007C7269">
          <w:rPr>
            <w:rFonts w:ascii="Poppins" w:eastAsia="Times New Roman" w:hAnsi="Poppins" w:cs="Times New Roman"/>
            <w:sz w:val="20"/>
            <w:szCs w:val="20"/>
          </w:rPr>
          <w:t>2) of node 18 and PUSH it on to the stack.</w:t>
        </w:r>
      </w:ins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12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drawing>
          <wp:inline distT="0" distB="0" distL="0" distR="0">
            <wp:extent cx="4301490" cy="2099310"/>
            <wp:effectExtent l="19050" t="0" r="3810" b="0"/>
            <wp:docPr id="14" name="Picture 14" descr="in order traversal using stack example 14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n order traversal using stack example 14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269" w:rsidRPr="007C7269" w:rsidRDefault="007C7269" w:rsidP="007C7269">
      <w:pPr>
        <w:shd w:val="clear" w:color="auto" w:fill="FFFFFF"/>
        <w:spacing w:before="100" w:beforeAutospacing="1" w:after="100" w:afterAutospacing="1" w:line="480" w:lineRule="auto"/>
        <w:textAlignment w:val="baseline"/>
        <w:rPr>
          <w:ins w:id="13" w:author="Unknown"/>
          <w:rFonts w:ascii="Poppins" w:eastAsia="Times New Roman" w:hAnsi="Poppins" w:cs="Times New Roman"/>
          <w:sz w:val="20"/>
          <w:szCs w:val="20"/>
        </w:rPr>
      </w:pPr>
      <w:ins w:id="14" w:author="Unknown">
        <w:r w:rsidRPr="007C7269">
          <w:rPr>
            <w:rFonts w:ascii="Poppins" w:eastAsia="Times New Roman" w:hAnsi="Poppins" w:cs="Times New Roman"/>
            <w:sz w:val="20"/>
            <w:szCs w:val="20"/>
          </w:rPr>
          <w:t>Since node 2 has left child, POP 2 from the stack and process it. Now the stack is empty and node 2 has no right child. So stop traversing.</w:t>
        </w:r>
      </w:ins>
    </w:p>
    <w:p w:rsidR="007C7269" w:rsidRPr="007C7269" w:rsidRDefault="007C7269" w:rsidP="007C7269">
      <w:pPr>
        <w:shd w:val="clear" w:color="auto" w:fill="FFFFFF"/>
        <w:spacing w:line="240" w:lineRule="auto"/>
        <w:textAlignment w:val="baseline"/>
        <w:rPr>
          <w:ins w:id="15" w:author="Unknown"/>
          <w:rFonts w:ascii="Poppins" w:eastAsia="Times New Roman" w:hAnsi="Poppins" w:cs="Times New Roman"/>
          <w:color w:val="4A4A4A"/>
          <w:sz w:val="20"/>
          <w:szCs w:val="20"/>
        </w:rPr>
      </w:pPr>
      <w:r>
        <w:rPr>
          <w:rFonts w:ascii="Poppins" w:eastAsia="Times New Roman" w:hAnsi="Poppins" w:cs="Times New Roman"/>
          <w:noProof/>
          <w:color w:val="4A4A4A"/>
          <w:sz w:val="20"/>
          <w:szCs w:val="20"/>
        </w:rPr>
        <w:lastRenderedPageBreak/>
        <w:drawing>
          <wp:inline distT="0" distB="0" distL="0" distR="0">
            <wp:extent cx="4301490" cy="2099310"/>
            <wp:effectExtent l="19050" t="0" r="3810" b="0"/>
            <wp:docPr id="15" name="Picture 15" descr="in order traversal using stack exampl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 order traversal using stack exampl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2D5" w:rsidRDefault="00F902D5"/>
    <w:sectPr w:rsidR="00F9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50D91"/>
    <w:multiLevelType w:val="multilevel"/>
    <w:tmpl w:val="6FE88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7269"/>
    <w:rsid w:val="007C7269"/>
    <w:rsid w:val="00F9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2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2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7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36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76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56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49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228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76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283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90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501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7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752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91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8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3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86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2022-02-01T09:51:00Z</dcterms:created>
  <dcterms:modified xsi:type="dcterms:W3CDTF">2022-02-01T09:52:00Z</dcterms:modified>
</cp:coreProperties>
</file>